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7FC7" w14:textId="4D5BB312" w:rsidR="009121E3" w:rsidRDefault="009121E3" w:rsidP="009121E3">
      <w:pPr>
        <w:shd w:val="clear" w:color="auto" w:fill="FFFFFF"/>
        <w:spacing w:line="240" w:lineRule="auto"/>
        <w:rPr>
          <w:rFonts w:eastAsia="Times New Roman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 xml:space="preserve">Section: </w:t>
      </w:r>
      <w:r w:rsidRPr="009121E3">
        <w:rPr>
          <w:rFonts w:eastAsia="Times New Roman"/>
          <w:color w:val="000000"/>
          <w:sz w:val="20"/>
          <w:szCs w:val="20"/>
          <w:lang w:val="en-US"/>
        </w:rPr>
        <w:t>Paleontology, Paleoecology/Taphonomy</w:t>
      </w:r>
    </w:p>
    <w:p w14:paraId="51F1952D" w14:textId="6C9F2FD4" w:rsidR="009121E3" w:rsidRPr="009121E3" w:rsidRDefault="009121E3" w:rsidP="009121E3">
      <w:pPr>
        <w:shd w:val="clear" w:color="auto" w:fill="FFFFFF"/>
        <w:spacing w:line="240" w:lineRule="auto"/>
        <w:rPr>
          <w:rFonts w:eastAsia="Times New Roman"/>
          <w:color w:val="000000"/>
          <w:sz w:val="20"/>
          <w:szCs w:val="20"/>
          <w:lang w:val="en-US"/>
        </w:rPr>
      </w:pPr>
      <w:r>
        <w:rPr>
          <w:rFonts w:eastAsia="Times New Roman"/>
          <w:color w:val="000000"/>
          <w:sz w:val="20"/>
          <w:szCs w:val="20"/>
          <w:lang w:val="en-US"/>
        </w:rPr>
        <w:t>200</w:t>
      </w:r>
      <w:r w:rsidR="00C724D9">
        <w:rPr>
          <w:rFonts w:eastAsia="Times New Roman"/>
          <w:color w:val="000000"/>
          <w:sz w:val="20"/>
          <w:szCs w:val="20"/>
          <w:lang w:val="en-US"/>
        </w:rPr>
        <w:t>0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characters, not counting spaces</w:t>
      </w:r>
    </w:p>
    <w:p w14:paraId="00000002" w14:textId="55EA4F88" w:rsidR="00F06067" w:rsidRDefault="00F06067"/>
    <w:p w14:paraId="00000003" w14:textId="77777777" w:rsidR="00F06067" w:rsidRDefault="00FA702F">
      <w:r>
        <w:t xml:space="preserve"> </w:t>
      </w:r>
    </w:p>
    <w:p w14:paraId="00000004" w14:textId="1508839E" w:rsidR="00F06067" w:rsidDel="00E33AF3" w:rsidRDefault="00E33AF3">
      <w:pPr>
        <w:rPr>
          <w:del w:id="0" w:author="Sora Kim" w:date="2021-07-20T13:59:00Z"/>
        </w:rPr>
      </w:pPr>
      <w:commentRangeStart w:id="1"/>
      <w:ins w:id="2" w:author="Sora Kim" w:date="2021-07-20T13:59:00Z">
        <w:r>
          <w:t>Shark body size distributions reflect migration rates and temperature gradients: four fossil cases studies from the Eocene</w:t>
        </w:r>
      </w:ins>
      <w:commentRangeEnd w:id="1"/>
      <w:r w:rsidR="000739E3">
        <w:rPr>
          <w:rStyle w:val="CommentReference"/>
        </w:rPr>
        <w:commentReference w:id="1"/>
      </w:r>
      <w:del w:id="3" w:author="Sora Kim" w:date="2021-07-20T13:53:00Z">
        <w:r w:rsidR="00FA702F" w:rsidDel="008D139D">
          <w:delText>Impacts of environmental gradients on shark body size: a comparison from fossil evidence and demographic modeling of Sand Tigers</w:delText>
        </w:r>
      </w:del>
    </w:p>
    <w:p w14:paraId="02ADFF5F" w14:textId="77777777" w:rsidR="00E33AF3" w:rsidRDefault="00E33AF3">
      <w:pPr>
        <w:rPr>
          <w:ins w:id="4" w:author="Sora Kim" w:date="2021-07-20T13:59:00Z"/>
        </w:rPr>
      </w:pPr>
    </w:p>
    <w:p w14:paraId="00000005" w14:textId="77777777" w:rsidR="00F06067" w:rsidRDefault="00FA702F">
      <w:r>
        <w:t xml:space="preserve"> </w:t>
      </w:r>
    </w:p>
    <w:p w14:paraId="00000006" w14:textId="77777777" w:rsidR="00F06067" w:rsidRDefault="00FA702F">
      <w:r>
        <w:t>Sora L Kim, UC Merced, Dept. of Life &amp; Environmental Sciences, skim380@ucmerced.edu</w:t>
      </w:r>
    </w:p>
    <w:p w14:paraId="00000007" w14:textId="05260B0E" w:rsidR="00F06067" w:rsidRDefault="00FA702F">
      <w:r>
        <w:t>Justin Yeakel, UC Merced, Dept. of Life &amp; Environmental Sciences,</w:t>
      </w:r>
    </w:p>
    <w:p w14:paraId="1F82C92B" w14:textId="70D772F0" w:rsidR="009121E3" w:rsidRDefault="009121E3">
      <w:r>
        <w:t>Meghan</w:t>
      </w:r>
      <w:ins w:id="5" w:author="Meghan Balk" w:date="2021-07-19T19:50:00Z">
        <w:r w:rsidR="003707DD">
          <w:t xml:space="preserve"> A</w:t>
        </w:r>
      </w:ins>
      <w:r>
        <w:t xml:space="preserve"> Balk,</w:t>
      </w:r>
      <w:ins w:id="6" w:author="Meghan Balk" w:date="2021-07-19T19:50:00Z">
        <w:r w:rsidR="003707DD">
          <w:t xml:space="preserve"> BIO5 Institute, Univer</w:t>
        </w:r>
      </w:ins>
      <w:ins w:id="7" w:author="Meghan Balk" w:date="2021-07-19T19:51:00Z">
        <w:r w:rsidR="003707DD">
          <w:t>sity of Arizona</w:t>
        </w:r>
      </w:ins>
    </w:p>
    <w:p w14:paraId="00000008" w14:textId="77777777" w:rsidR="00F06067" w:rsidRDefault="00FA702F">
      <w:r>
        <w:t>Jaelyn Eberle, CU Boulder, Dept. Geological Sciences</w:t>
      </w:r>
    </w:p>
    <w:p w14:paraId="00000009" w14:textId="77777777" w:rsidR="00F06067" w:rsidRDefault="00FA702F">
      <w:r>
        <w:t xml:space="preserve">Sarah </w:t>
      </w:r>
      <w:proofErr w:type="spellStart"/>
      <w:r>
        <w:t>Zeichner</w:t>
      </w:r>
      <w:proofErr w:type="spellEnd"/>
      <w:r>
        <w:t>, California Institute of Technology, Division of Geological and Planetary Sciences</w:t>
      </w:r>
    </w:p>
    <w:p w14:paraId="0000000B" w14:textId="1488606B" w:rsidR="00F06067" w:rsidRDefault="00F06067"/>
    <w:p w14:paraId="0000000C" w14:textId="493AA475" w:rsidR="00F06067" w:rsidRDefault="009121E3" w:rsidP="00C724D9">
      <w:del w:id="8" w:author="Justin Yeakel" w:date="2021-07-20T14:12:00Z">
        <w:r w:rsidDel="00BF4B78">
          <w:delText>An important</w:delText>
        </w:r>
      </w:del>
      <w:ins w:id="9" w:author="Justin Yeakel" w:date="2021-07-20T14:12:00Z">
        <w:r w:rsidR="00BF4B78">
          <w:t>Organis</w:t>
        </w:r>
        <w:r w:rsidR="002E2C83">
          <w:t>mal body size is a central</w:t>
        </w:r>
      </w:ins>
      <w:r>
        <w:t xml:space="preserve"> </w:t>
      </w:r>
      <w:del w:id="10" w:author="Justin Yeakel" w:date="2021-07-20T14:12:00Z">
        <w:r w:rsidDel="002E2C83">
          <w:delText>ecological</w:delText>
        </w:r>
      </w:del>
      <w:ins w:id="11" w:author="Justin Yeakel" w:date="2021-07-20T14:12:00Z">
        <w:r w:rsidR="002E2C83">
          <w:t>physiological</w:t>
        </w:r>
      </w:ins>
      <w:r>
        <w:t xml:space="preserve"> trait </w:t>
      </w:r>
      <w:ins w:id="12" w:author="Justin Yeakel" w:date="2021-07-20T14:12:00Z">
        <w:r w:rsidR="00FA01CE">
          <w:t xml:space="preserve">that </w:t>
        </w:r>
      </w:ins>
      <w:del w:id="13" w:author="Justin Yeakel" w:date="2021-07-20T14:12:00Z">
        <w:r w:rsidDel="00FA01CE">
          <w:delText>often tracked through time</w:delText>
        </w:r>
      </w:del>
      <w:ins w:id="14" w:author="Meghan Balk" w:date="2021-07-19T19:51:00Z">
        <w:del w:id="15" w:author="Justin Yeakel" w:date="2021-07-20T14:12:00Z">
          <w:r w:rsidR="003707DD" w:rsidDel="00FA01CE">
            <w:delText xml:space="preserve">, space, and levels of biotic organization </w:delText>
          </w:r>
        </w:del>
      </w:ins>
      <w:del w:id="16" w:author="Justin Yeakel" w:date="2021-07-20T14:12:00Z">
        <w:r w:rsidDel="00FA01CE">
          <w:delText xml:space="preserve"> and with latitude is body size as it </w:delText>
        </w:r>
      </w:del>
      <w:del w:id="17" w:author="Justin Yeakel" w:date="2021-07-20T14:13:00Z">
        <w:r w:rsidDel="00FA01CE">
          <w:delText>indicates</w:delText>
        </w:r>
      </w:del>
      <w:ins w:id="18" w:author="Justin Yeakel" w:date="2021-07-20T14:13:00Z">
        <w:r w:rsidR="00FA01CE">
          <w:t>reflects</w:t>
        </w:r>
      </w:ins>
      <w:r>
        <w:t xml:space="preserve"> </w:t>
      </w:r>
      <w:del w:id="19" w:author="Justin Yeakel" w:date="2021-07-20T14:13:00Z">
        <w:r w:rsidDel="0011472D">
          <w:delText xml:space="preserve">energy balance </w:delText>
        </w:r>
      </w:del>
      <w:ins w:id="20" w:author="Meghan Balk" w:date="2021-07-19T19:52:00Z">
        <w:del w:id="21" w:author="Justin Yeakel" w:date="2021-07-20T14:13:00Z">
          <w:r w:rsidR="003707DD" w:rsidDel="0011472D">
            <w:delText>flow</w:delText>
          </w:r>
        </w:del>
      </w:ins>
      <w:ins w:id="22" w:author="Justin Yeakel" w:date="2021-07-20T14:13:00Z">
        <w:r w:rsidR="0011472D">
          <w:t>energetic constrains</w:t>
        </w:r>
      </w:ins>
      <w:ins w:id="23" w:author="Meghan Balk" w:date="2021-07-19T19:52:00Z">
        <w:r w:rsidR="003707DD">
          <w:t xml:space="preserve"> </w:t>
        </w:r>
      </w:ins>
      <w:r>
        <w:t xml:space="preserve">and integrates physiological, environmental, and ontogenetic factors. </w:t>
      </w:r>
      <w:r w:rsidR="00E01F81">
        <w:t xml:space="preserve">Sharks have a long and rich evolutionary history as marine predators that </w:t>
      </w:r>
      <w:del w:id="24" w:author="Justin Yeakel" w:date="2021-07-20T14:14:00Z">
        <w:r w:rsidR="00E01F81" w:rsidDel="00FA2BE7">
          <w:delText>survived</w:delText>
        </w:r>
      </w:del>
      <w:ins w:id="25" w:author="Justin Yeakel" w:date="2021-07-20T14:14:00Z">
        <w:r w:rsidR="00FA2BE7">
          <w:t>are resilient</w:t>
        </w:r>
        <w:r w:rsidR="00492D36">
          <w:t xml:space="preserve"> to</w:t>
        </w:r>
      </w:ins>
      <w:r w:rsidR="00E01F81">
        <w:t xml:space="preserve"> past climate change</w:t>
      </w:r>
      <w:ins w:id="26" w:author="Meghan Balk" w:date="2021-07-19T19:51:00Z">
        <w:del w:id="27" w:author="Justin Yeakel" w:date="2021-07-20T14:14:00Z">
          <w:r w:rsidR="003707DD" w:rsidDel="00492D36">
            <w:delText>s</w:delText>
          </w:r>
        </w:del>
      </w:ins>
      <w:r w:rsidR="00E01F81">
        <w:t xml:space="preserve">, </w:t>
      </w:r>
      <w:ins w:id="28" w:author="Meghan Balk" w:date="2021-07-19T19:52:00Z">
        <w:r w:rsidR="003707DD">
          <w:t>ye</w:t>
        </w:r>
      </w:ins>
      <w:del w:id="29" w:author="Meghan Balk" w:date="2021-07-19T19:52:00Z">
        <w:r w:rsidR="00E01F81" w:rsidDel="003707DD">
          <w:delText>bu</w:delText>
        </w:r>
      </w:del>
      <w:r w:rsidR="00E01F81">
        <w:t xml:space="preserve">t there </w:t>
      </w:r>
      <w:r w:rsidR="0087779B">
        <w:t>are</w:t>
      </w:r>
      <w:r w:rsidR="00E01F81">
        <w:t xml:space="preserve"> </w:t>
      </w:r>
      <w:del w:id="30" w:author="Justin Yeakel" w:date="2021-07-20T14:15:00Z">
        <w:r w:rsidR="00E01F81" w:rsidDel="00F80E1D">
          <w:delText>limited</w:delText>
        </w:r>
      </w:del>
      <w:ins w:id="31" w:author="Justin Yeakel" w:date="2021-07-20T14:15:00Z">
        <w:r w:rsidR="00F80E1D">
          <w:t>few</w:t>
        </w:r>
      </w:ins>
      <w:r w:rsidR="00E01F81">
        <w:t xml:space="preserve"> </w:t>
      </w:r>
      <w:r w:rsidR="0087779B">
        <w:t xml:space="preserve">studies </w:t>
      </w:r>
      <w:del w:id="32" w:author="Justin Yeakel" w:date="2021-07-20T14:15:00Z">
        <w:r w:rsidR="0087779B" w:rsidDel="00492D36">
          <w:delText xml:space="preserve">that </w:delText>
        </w:r>
      </w:del>
      <w:r w:rsidR="0087779B">
        <w:t>explor</w:t>
      </w:r>
      <w:ins w:id="33" w:author="Justin Yeakel" w:date="2021-07-20T14:15:00Z">
        <w:r w:rsidR="00492D36">
          <w:t xml:space="preserve">ing the mechanistic processes </w:t>
        </w:r>
        <w:r w:rsidR="00F80E1D">
          <w:t>giving rise to</w:t>
        </w:r>
      </w:ins>
      <w:del w:id="34" w:author="Justin Yeakel" w:date="2021-07-20T14:15:00Z">
        <w:r w:rsidR="0087779B" w:rsidDel="00492D36">
          <w:delText>e</w:delText>
        </w:r>
      </w:del>
      <w:r w:rsidR="0087779B">
        <w:t xml:space="preserve"> fossil shark</w:t>
      </w:r>
      <w:r w:rsidR="00E01F81">
        <w:t xml:space="preserve"> body size distributions. As </w:t>
      </w:r>
      <w:commentRangeStart w:id="35"/>
      <w:r w:rsidR="00E01F81">
        <w:t>ectotherms</w:t>
      </w:r>
      <w:commentRangeEnd w:id="35"/>
      <w:r w:rsidR="00CE1C63">
        <w:rPr>
          <w:rStyle w:val="CommentReference"/>
        </w:rPr>
        <w:commentReference w:id="35"/>
      </w:r>
      <w:r w:rsidR="00E01F81">
        <w:t xml:space="preserve">, shark metabolic rate and growth rate are </w:t>
      </w:r>
      <w:del w:id="36" w:author="Justin Yeakel" w:date="2021-07-20T14:16:00Z">
        <w:r w:rsidR="00E01F81" w:rsidDel="00F26A7C">
          <w:delText>affected</w:delText>
        </w:r>
      </w:del>
      <w:ins w:id="37" w:author="Justin Yeakel" w:date="2021-07-20T14:16:00Z">
        <w:r w:rsidR="00F26A7C">
          <w:t>constrained</w:t>
        </w:r>
      </w:ins>
      <w:r w:rsidR="00E01F81">
        <w:t xml:space="preserve"> by temperature, but how do th</w:t>
      </w:r>
      <w:r w:rsidR="0087779B">
        <w:t>ese physiological parameters interact with ontogenetic distribution and seasonal migration patterns</w:t>
      </w:r>
      <w:ins w:id="38" w:author="Justin Yeakel" w:date="2021-07-20T14:18:00Z">
        <w:r w:rsidR="00224549">
          <w:t>, and how does these factors combine to influence body size distributions</w:t>
        </w:r>
      </w:ins>
      <w:r w:rsidR="0087779B">
        <w:t>? Here, we measured anterior tooth crown height for Eocene Sand Tigers (</w:t>
      </w:r>
      <w:proofErr w:type="spellStart"/>
      <w:r w:rsidR="0087779B">
        <w:rPr>
          <w:i/>
        </w:rPr>
        <w:t>Striatolamia</w:t>
      </w:r>
      <w:proofErr w:type="spellEnd"/>
      <w:r w:rsidR="0087779B">
        <w:rPr>
          <w:i/>
        </w:rPr>
        <w:t xml:space="preserve"> </w:t>
      </w:r>
      <w:proofErr w:type="spellStart"/>
      <w:r w:rsidR="0087779B">
        <w:rPr>
          <w:i/>
        </w:rPr>
        <w:t>macrota</w:t>
      </w:r>
      <w:proofErr w:type="spellEnd"/>
      <w:r w:rsidR="0087779B">
        <w:t xml:space="preserve"> or </w:t>
      </w:r>
      <w:proofErr w:type="spellStart"/>
      <w:r w:rsidR="0087779B">
        <w:rPr>
          <w:i/>
        </w:rPr>
        <w:t>Carcharias</w:t>
      </w:r>
      <w:proofErr w:type="spellEnd"/>
      <w:r w:rsidR="0087779B">
        <w:rPr>
          <w:i/>
        </w:rPr>
        <w:t xml:space="preserve"> </w:t>
      </w:r>
      <w:proofErr w:type="spellStart"/>
      <w:r w:rsidR="0087779B">
        <w:rPr>
          <w:i/>
        </w:rPr>
        <w:t>macrota</w:t>
      </w:r>
      <w:proofErr w:type="spellEnd"/>
      <w:r w:rsidR="0087779B">
        <w:t xml:space="preserve">) from four localities that include two high latitude sites, the Eureka Sound Formation [Fm.] </w:t>
      </w:r>
      <w:ins w:id="39" w:author="Sora Kim" w:date="2021-07-20T09:53:00Z">
        <w:r w:rsidR="00C164B4">
          <w:t xml:space="preserve">on Banks Island in Arctic Canada </w:t>
        </w:r>
      </w:ins>
      <w:r w:rsidR="0087779B">
        <w:t xml:space="preserve">and </w:t>
      </w:r>
      <w:ins w:id="40" w:author="Sora Kim" w:date="2021-07-20T09:53:00Z">
        <w:r w:rsidR="00C164B4">
          <w:t xml:space="preserve">the </w:t>
        </w:r>
      </w:ins>
      <w:r w:rsidR="0087779B">
        <w:t xml:space="preserve">La </w:t>
      </w:r>
      <w:proofErr w:type="spellStart"/>
      <w:r w:rsidR="0087779B">
        <w:t>Meseta</w:t>
      </w:r>
      <w:proofErr w:type="spellEnd"/>
      <w:r w:rsidR="0087779B">
        <w:t xml:space="preserve"> Fm.</w:t>
      </w:r>
      <w:ins w:id="41" w:author="Sora Kim" w:date="2021-07-20T09:53:00Z">
        <w:r w:rsidR="00C164B4">
          <w:t xml:space="preserve"> in Antarctica</w:t>
        </w:r>
      </w:ins>
      <w:r w:rsidR="0087779B">
        <w:t>, and two mid-latitude sites</w:t>
      </w:r>
      <w:del w:id="42" w:author="Sora Kim" w:date="2021-07-20T09:54:00Z">
        <w:r w:rsidR="0087779B" w:rsidDel="00C164B4">
          <w:delText xml:space="preserve"> in the Gulf of Mexico</w:delText>
        </w:r>
      </w:del>
      <w:r w:rsidR="0087779B">
        <w:t xml:space="preserve">, </w:t>
      </w:r>
      <w:proofErr w:type="spellStart"/>
      <w:r w:rsidR="0087779B">
        <w:t>Bashi</w:t>
      </w:r>
      <w:proofErr w:type="spellEnd"/>
      <w:r w:rsidR="0087779B">
        <w:t>/</w:t>
      </w:r>
      <w:proofErr w:type="spellStart"/>
      <w:r w:rsidR="0087779B">
        <w:t>Tuscahoma</w:t>
      </w:r>
      <w:proofErr w:type="spellEnd"/>
      <w:r w:rsidR="0087779B">
        <w:t xml:space="preserve"> Fm. and Crockett Fm. </w:t>
      </w:r>
      <w:ins w:id="43" w:author="Sora Kim" w:date="2021-07-20T09:54:00Z">
        <w:r w:rsidR="00C164B4">
          <w:t xml:space="preserve">in the Gulf of Mexico. </w:t>
        </w:r>
      </w:ins>
      <w:del w:id="44" w:author="Justin Yeakel" w:date="2021-07-20T14:19:00Z">
        <w:r w:rsidR="0087779B" w:rsidDel="0078412A">
          <w:delText>Then, we created</w:delText>
        </w:r>
      </w:del>
      <w:ins w:id="45" w:author="Justin Yeakel" w:date="2021-07-20T14:19:00Z">
        <w:r w:rsidR="0078412A">
          <w:t>We then constructed</w:t>
        </w:r>
      </w:ins>
      <w:r w:rsidR="0087779B">
        <w:t xml:space="preserve"> a demographic population model to evaluate how temperature likely constrained growth and reproduction of a</w:t>
      </w:r>
      <w:ins w:id="46" w:author="Justin Yeakel" w:date="2021-07-20T14:19:00Z">
        <w:r w:rsidR="00156173">
          <w:t xml:space="preserve"> migrating</w:t>
        </w:r>
      </w:ins>
      <w:r w:rsidR="0087779B">
        <w:t xml:space="preserve"> population straddled between spatially separate nursery and adult sites.</w:t>
      </w:r>
      <w:r w:rsidR="001930F6" w:rsidRPr="001930F6">
        <w:t xml:space="preserve"> </w:t>
      </w:r>
      <w:r w:rsidR="001930F6">
        <w:t xml:space="preserve">We </w:t>
      </w:r>
      <w:del w:id="47" w:author="Justin Yeakel" w:date="2021-07-20T14:29:00Z">
        <w:r w:rsidR="001930F6" w:rsidDel="00B4675D">
          <w:delText>found</w:delText>
        </w:r>
      </w:del>
      <w:ins w:id="48" w:author="Justin Yeakel" w:date="2021-07-20T14:29:00Z">
        <w:r w:rsidR="00B4675D">
          <w:t>find</w:t>
        </w:r>
      </w:ins>
      <w:r w:rsidR="001930F6">
        <w:t xml:space="preserve"> significant differences in body size distributions across fossil sites and anterior tooth crown heights suggest</w:t>
      </w:r>
      <w:ins w:id="49" w:author="Justin Yeakel" w:date="2021-07-20T14:22:00Z">
        <w:r w:rsidR="00C020A6">
          <w:t>ing</w:t>
        </w:r>
      </w:ins>
      <w:r w:rsidR="001930F6">
        <w:t xml:space="preserve"> that the Eocene Sand Tiger was larger than its modern analogue </w:t>
      </w:r>
      <w:r w:rsidR="001930F6">
        <w:rPr>
          <w:i/>
          <w:iCs/>
        </w:rPr>
        <w:t>Carcharias taurus.</w:t>
      </w:r>
      <w:r w:rsidR="001930F6">
        <w:t xml:space="preserve"> Further, demographic </w:t>
      </w:r>
      <w:ins w:id="50" w:author="Meghan Balk" w:date="2021-07-19T19:53:00Z">
        <w:r w:rsidR="003707DD">
          <w:t xml:space="preserve">population </w:t>
        </w:r>
        <w:del w:id="51" w:author="Justin Yeakel" w:date="2021-07-20T14:23:00Z">
          <w:r w:rsidR="003707DD" w:rsidDel="00D3663C">
            <w:delText xml:space="preserve">model </w:delText>
          </w:r>
        </w:del>
      </w:ins>
      <w:r w:rsidR="001930F6">
        <w:t xml:space="preserve">simulations </w:t>
      </w:r>
      <w:del w:id="52" w:author="Justin Yeakel" w:date="2021-07-20T14:23:00Z">
        <w:r w:rsidR="001930F6" w:rsidDel="002039B3">
          <w:delText>indicate</w:delText>
        </w:r>
      </w:del>
      <w:ins w:id="53" w:author="Justin Yeakel" w:date="2021-07-20T14:23:00Z">
        <w:r w:rsidR="002039B3">
          <w:t>reveal</w:t>
        </w:r>
      </w:ins>
      <w:r w:rsidR="001930F6">
        <w:t xml:space="preserve"> </w:t>
      </w:r>
      <w:del w:id="54" w:author="Justin Yeakel" w:date="2021-07-20T14:23:00Z">
        <w:r w:rsidR="001930F6" w:rsidDel="002039B3">
          <w:delText>that</w:delText>
        </w:r>
      </w:del>
      <w:ins w:id="55" w:author="Justin Yeakel" w:date="2021-07-20T14:24:00Z">
        <w:r w:rsidR="002039B3">
          <w:t>how</w:t>
        </w:r>
      </w:ins>
      <w:r w:rsidR="001930F6">
        <w:t xml:space="preserve"> migration duration and plasticity for adults and juveniles impact the mean and modality of body size distribution</w:t>
      </w:r>
      <w:ins w:id="56" w:author="Meghan Balk" w:date="2021-07-19T19:53:00Z">
        <w:r w:rsidR="003707DD">
          <w:t>s at each fossil locality</w:t>
        </w:r>
      </w:ins>
      <w:r w:rsidR="001930F6">
        <w:t xml:space="preserve">. We </w:t>
      </w:r>
      <w:del w:id="57" w:author="Justin Yeakel" w:date="2021-07-20T14:29:00Z">
        <w:r w:rsidR="001930F6" w:rsidDel="003F33E1">
          <w:delText>found</w:delText>
        </w:r>
      </w:del>
      <w:ins w:id="58" w:author="Justin Yeakel" w:date="2021-07-20T14:29:00Z">
        <w:r w:rsidR="003F33E1">
          <w:t>find</w:t>
        </w:r>
      </w:ins>
      <w:r w:rsidR="001930F6">
        <w:t xml:space="preserve"> relatively good correspondence between empirical</w:t>
      </w:r>
      <w:ins w:id="59" w:author="Justin Yeakel" w:date="2021-07-20T14:24:00Z">
        <w:r w:rsidR="00D83E75">
          <w:t xml:space="preserve"> and simulated</w:t>
        </w:r>
      </w:ins>
      <w:r w:rsidR="001930F6">
        <w:t xml:space="preserve"> body size distributions </w:t>
      </w:r>
      <w:del w:id="60" w:author="Justin Yeakel" w:date="2021-07-20T14:24:00Z">
        <w:r w:rsidR="001930F6" w:rsidDel="00D83E75">
          <w:delText xml:space="preserve">and </w:delText>
        </w:r>
        <w:r w:rsidR="001930F6" w:rsidDel="00493641">
          <w:delText xml:space="preserve">demographic </w:delText>
        </w:r>
      </w:del>
      <w:ins w:id="61" w:author="Meghan Balk" w:date="2021-07-19T19:53:00Z">
        <w:del w:id="62" w:author="Justin Yeakel" w:date="2021-07-20T14:24:00Z">
          <w:r w:rsidR="003707DD" w:rsidDel="00493641">
            <w:delText xml:space="preserve">population model </w:delText>
          </w:r>
        </w:del>
      </w:ins>
      <w:del w:id="63" w:author="Justin Yeakel" w:date="2021-07-20T14:24:00Z">
        <w:r w:rsidR="001930F6" w:rsidDel="00D83E75">
          <w:delText>simulations</w:delText>
        </w:r>
      </w:del>
      <w:r w:rsidR="001930F6">
        <w:t xml:space="preserve">, </w:t>
      </w:r>
      <w:ins w:id="64" w:author="Justin Yeakel" w:date="2021-07-20T14:26:00Z">
        <w:r w:rsidR="00074CFD">
          <w:t xml:space="preserve">allowing </w:t>
        </w:r>
      </w:ins>
      <w:ins w:id="65" w:author="Justin Yeakel" w:date="2021-07-20T14:28:00Z">
        <w:r w:rsidR="004C001F">
          <w:t>a direct</w:t>
        </w:r>
      </w:ins>
      <w:ins w:id="66" w:author="Justin Yeakel" w:date="2021-07-20T14:26:00Z">
        <w:r w:rsidR="00074CFD">
          <w:t xml:space="preserve"> </w:t>
        </w:r>
        <w:r w:rsidR="002D34AB">
          <w:t>examin</w:t>
        </w:r>
      </w:ins>
      <w:ins w:id="67" w:author="Justin Yeakel" w:date="2021-07-20T14:28:00Z">
        <w:r w:rsidR="004C001F">
          <w:t>ation of</w:t>
        </w:r>
      </w:ins>
      <w:ins w:id="68" w:author="Justin Yeakel" w:date="2021-07-20T14:26:00Z">
        <w:r w:rsidR="002D34AB">
          <w:t xml:space="preserve"> the potential influence of </w:t>
        </w:r>
      </w:ins>
      <w:ins w:id="69" w:author="Justin Yeakel" w:date="2021-07-20T14:27:00Z">
        <w:r w:rsidR="00B61A8A">
          <w:t>alternative</w:t>
        </w:r>
      </w:ins>
      <w:ins w:id="70" w:author="Justin Yeakel" w:date="2021-07-20T14:26:00Z">
        <w:r w:rsidR="002D34AB">
          <w:t xml:space="preserve"> life history</w:t>
        </w:r>
        <w:r w:rsidR="00B61A8A">
          <w:t xml:space="preserve"> characteristics influenc</w:t>
        </w:r>
      </w:ins>
      <w:ins w:id="71" w:author="Justin Yeakel" w:date="2021-07-20T14:27:00Z">
        <w:r w:rsidR="00B61A8A">
          <w:t xml:space="preserve">ing migration </w:t>
        </w:r>
        <w:r w:rsidR="005670AA">
          <w:t>on observed body size distributions.</w:t>
        </w:r>
      </w:ins>
      <w:del w:id="72" w:author="Justin Yeakel" w:date="2021-07-20T14:27:00Z">
        <w:r w:rsidR="001930F6" w:rsidDel="005670AA">
          <w:delText xml:space="preserve">which </w:delText>
        </w:r>
        <w:r w:rsidR="00C724D9" w:rsidDel="005670AA">
          <w:delText>allowed us to hypothesize localities dominated by juveniles v</w:delText>
        </w:r>
      </w:del>
      <w:ins w:id="73" w:author="Meghan Balk" w:date="2021-07-19T19:53:00Z">
        <w:del w:id="74" w:author="Justin Yeakel" w:date="2021-07-20T14:27:00Z">
          <w:r w:rsidR="003707DD" w:rsidDel="005670AA">
            <w:delText>ersus</w:delText>
          </w:r>
        </w:del>
      </w:ins>
      <w:del w:id="75" w:author="Justin Yeakel" w:date="2021-07-20T14:27:00Z">
        <w:r w:rsidR="00C724D9" w:rsidDel="005670AA">
          <w:delText>s. adults and potential migration parameters.</w:delText>
        </w:r>
      </w:del>
      <w:r w:rsidR="00C724D9">
        <w:t xml:space="preserve"> These results are the first to compare fossil shark demographics among localities and allow us</w:t>
      </w:r>
      <w:r w:rsidR="00FA702F">
        <w:t xml:space="preserve"> to assess the environmental plasticity </w:t>
      </w:r>
      <w:r w:rsidR="00C724D9">
        <w:t>and</w:t>
      </w:r>
      <w:r w:rsidR="00FA702F">
        <w:t xml:space="preserve"> evolutionary success of Sand Tigers. </w:t>
      </w:r>
      <w:r w:rsidR="0017146C">
        <w:tab/>
      </w:r>
    </w:p>
    <w:p w14:paraId="6ACC03F7" w14:textId="2FC0FED6" w:rsidR="00F7428B" w:rsidRDefault="00F7428B"/>
    <w:p w14:paraId="0000000D" w14:textId="18FA0819" w:rsidR="00F06067" w:rsidRDefault="00F06067"/>
    <w:sectPr w:rsidR="00F060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ustin Yeakel" w:date="2021-07-20T14:17:00Z" w:initials="JY">
    <w:p w14:paraId="5F44EC21" w14:textId="77777777" w:rsidR="000739E3" w:rsidRDefault="000739E3">
      <w:r>
        <w:rPr>
          <w:rStyle w:val="CommentReference"/>
        </w:rPr>
        <w:annotationRef/>
      </w:r>
      <w:r>
        <w:rPr>
          <w:sz w:val="20"/>
          <w:szCs w:val="20"/>
        </w:rPr>
        <w:t>alternative twists on this title:</w:t>
      </w:r>
    </w:p>
    <w:p w14:paraId="72239D8E" w14:textId="77777777" w:rsidR="000739E3" w:rsidRDefault="000739E3"/>
    <w:p w14:paraId="5B603C2E" w14:textId="77777777" w:rsidR="000739E3" w:rsidRDefault="000739E3">
      <w:r>
        <w:rPr>
          <w:sz w:val="20"/>
          <w:szCs w:val="20"/>
        </w:rPr>
        <w:t>1) Ecological origins of shark body size distributions: four fossil case studies from the Eocene</w:t>
      </w:r>
    </w:p>
    <w:p w14:paraId="15F1AA9F" w14:textId="77777777" w:rsidR="000739E3" w:rsidRDefault="000739E3"/>
    <w:p w14:paraId="732B5D8A" w14:textId="77777777" w:rsidR="000739E3" w:rsidRDefault="000739E3">
      <w:r>
        <w:rPr>
          <w:sz w:val="20"/>
          <w:szCs w:val="20"/>
        </w:rPr>
        <w:t>2) Ecological origins of Eocene shark body size distributions</w:t>
      </w:r>
    </w:p>
    <w:p w14:paraId="61B077C8" w14:textId="77777777" w:rsidR="000739E3" w:rsidRDefault="000739E3"/>
    <w:p w14:paraId="49F02F36" w14:textId="77777777" w:rsidR="000739E3" w:rsidRDefault="000739E3">
      <w:r>
        <w:rPr>
          <w:sz w:val="20"/>
          <w:szCs w:val="20"/>
        </w:rPr>
        <w:t>3) Eocene shark body size distributions reflects life history and environmental constraints</w:t>
      </w:r>
    </w:p>
    <w:p w14:paraId="1E50189D" w14:textId="77777777" w:rsidR="000739E3" w:rsidRDefault="000739E3"/>
    <w:p w14:paraId="7FB2037B" w14:textId="01CD0B64" w:rsidR="000739E3" w:rsidRDefault="000739E3" w:rsidP="000739E3">
      <w:pPr>
        <w:pStyle w:val="CommentText"/>
      </w:pPr>
      <w:r>
        <w:t>4) The origin of Eocene shark body size distributions: life history, migration, and temperature</w:t>
      </w:r>
    </w:p>
  </w:comment>
  <w:comment w:id="35" w:author="Justin Yeakel" w:date="2021-07-20T14:17:00Z" w:initials="JY">
    <w:p w14:paraId="24FF1B79" w14:textId="70DE62E6" w:rsidR="00CE1C63" w:rsidRDefault="00CE1C63" w:rsidP="00CE1C63">
      <w:pPr>
        <w:pStyle w:val="CommentText"/>
      </w:pPr>
      <w:r>
        <w:rPr>
          <w:rStyle w:val="CommentReference"/>
        </w:rPr>
        <w:annotationRef/>
      </w:r>
      <w:r>
        <w:t xml:space="preserve">some sharks are mesotherms right?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B2037B" w15:done="0"/>
  <w15:commentEx w15:paraId="24FF1B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15982" w16cex:dateUtc="2021-07-20T21:17:00Z"/>
  <w16cex:commentExtensible w16cex:durableId="24A15964" w16cex:dateUtc="2021-07-20T2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B2037B" w16cid:durableId="24A15982"/>
  <w16cid:commentId w16cid:paraId="24FF1B79" w16cid:durableId="24A159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1F5F"/>
    <w:multiLevelType w:val="multilevel"/>
    <w:tmpl w:val="48E4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ra Kim">
    <w15:presenceInfo w15:providerId="AD" w15:userId="S::skim380@ucmerced.edu::fec11f78-b298-4b6c-8d99-e19f817b5e86"/>
  </w15:person>
  <w15:person w15:author="Justin Yeakel">
    <w15:presenceInfo w15:providerId="AD" w15:userId="S::jyeakel@ucmerced.edu::e2639079-c14c-47d2-ae09-9cfc9f3e8382"/>
  </w15:person>
  <w15:person w15:author="Meghan Balk">
    <w15:presenceInfo w15:providerId="Windows Live" w15:userId="9bca3d95dad130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067"/>
    <w:rsid w:val="000739E3"/>
    <w:rsid w:val="00074CFD"/>
    <w:rsid w:val="0011472D"/>
    <w:rsid w:val="00120B4C"/>
    <w:rsid w:val="00156173"/>
    <w:rsid w:val="0017146C"/>
    <w:rsid w:val="001930F6"/>
    <w:rsid w:val="001F6221"/>
    <w:rsid w:val="002039B3"/>
    <w:rsid w:val="00224549"/>
    <w:rsid w:val="002D34AB"/>
    <w:rsid w:val="002E2C83"/>
    <w:rsid w:val="003707DD"/>
    <w:rsid w:val="003F33E1"/>
    <w:rsid w:val="00492D36"/>
    <w:rsid w:val="00493641"/>
    <w:rsid w:val="004C001F"/>
    <w:rsid w:val="005670AA"/>
    <w:rsid w:val="0078412A"/>
    <w:rsid w:val="00840012"/>
    <w:rsid w:val="0087779B"/>
    <w:rsid w:val="008D139D"/>
    <w:rsid w:val="009121E3"/>
    <w:rsid w:val="00B4675D"/>
    <w:rsid w:val="00B61A8A"/>
    <w:rsid w:val="00BF4B78"/>
    <w:rsid w:val="00C020A6"/>
    <w:rsid w:val="00C164B4"/>
    <w:rsid w:val="00C724D9"/>
    <w:rsid w:val="00CC722B"/>
    <w:rsid w:val="00CE1C63"/>
    <w:rsid w:val="00D3663C"/>
    <w:rsid w:val="00D83E75"/>
    <w:rsid w:val="00DB671F"/>
    <w:rsid w:val="00E01F81"/>
    <w:rsid w:val="00E33AF3"/>
    <w:rsid w:val="00F06067"/>
    <w:rsid w:val="00F26A7C"/>
    <w:rsid w:val="00F7428B"/>
    <w:rsid w:val="00F80E1D"/>
    <w:rsid w:val="00FA01CE"/>
    <w:rsid w:val="00FA2BE7"/>
    <w:rsid w:val="00FA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4EB5A"/>
  <w15:docId w15:val="{9CB473E9-90AC-1B4B-98B9-BF39A5B0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46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46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1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1C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1C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C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Yeakel</cp:lastModifiedBy>
  <cp:revision>29</cp:revision>
  <dcterms:created xsi:type="dcterms:W3CDTF">2021-07-20T21:04:00Z</dcterms:created>
  <dcterms:modified xsi:type="dcterms:W3CDTF">2021-07-20T21:29:00Z</dcterms:modified>
</cp:coreProperties>
</file>